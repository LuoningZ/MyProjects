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Health:</w:t>
      </w:r>
    </w:p>
    <w:p w:rsidR="00000000" w:rsidDel="00000000" w:rsidP="00000000" w:rsidRDefault="00000000" w:rsidRPr="00000000" w14:paraId="00000001">
      <w:pPr>
        <w:ind w:left="720" w:firstLine="0"/>
        <w:contextualSpacing w:val="0"/>
        <w:rPr/>
      </w:pPr>
      <w:bookmarkStart w:colFirst="0" w:colLast="0" w:name="_gjdgxs" w:id="0"/>
      <w:bookmarkEnd w:id="0"/>
      <w:r w:rsidDel="00000000" w:rsidR="00000000" w:rsidRPr="00000000">
        <w:rPr>
          <w:rtl w:val="0"/>
        </w:rPr>
        <w:t xml:space="preserve">Physical wellbeing: Get in shape, Start eating healthier food, and less food overall, Get more quality sleep, Give up cigarettes, Start drinking in moderation or quit drinking altogether, Go see your doctor more often, Drink more water, Become a Vegetarian</w:t>
      </w:r>
    </w:p>
    <w:p w:rsidR="00000000" w:rsidDel="00000000" w:rsidP="00000000" w:rsidRDefault="00000000" w:rsidRPr="00000000" w14:paraId="00000002">
      <w:pPr>
        <w:ind w:left="720" w:firstLine="0"/>
        <w:contextualSpacing w:val="0"/>
        <w:rPr/>
      </w:pPr>
      <w:r w:rsidDel="00000000" w:rsidR="00000000" w:rsidRPr="00000000">
        <w:rPr>
          <w:rtl w:val="0"/>
        </w:rPr>
        <w:t xml:space="preserve">Mental well being: Reduce stress, Learn to be happier with your life, Learn to control your emotions, Face your fears and insecurities, Practice gratitude daily, Do little acts of kindness, Be kind to yourself, Start meditating, Conquer a fear, Stop Overthinking</w:t>
      </w:r>
    </w:p>
    <w:p w:rsidR="00000000" w:rsidDel="00000000" w:rsidP="00000000" w:rsidRDefault="00000000" w:rsidRPr="00000000" w14:paraId="00000003">
      <w:pPr>
        <w:ind w:left="720" w:firstLine="0"/>
        <w:contextualSpacing w:val="0"/>
        <w:rPr/>
      </w:pPr>
      <w:r w:rsidDel="00000000" w:rsidR="00000000" w:rsidRPr="00000000">
        <w:rPr>
          <w:rtl w:val="0"/>
        </w:rPr>
        <w:t xml:space="preserve">Fight Father Time</w:t>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Career</w:t>
      </w:r>
      <w:r w:rsidDel="00000000" w:rsidR="00000000" w:rsidRPr="00000000">
        <w:rPr>
          <w:b w:val="1"/>
          <w:rtl w:val="0"/>
        </w:rPr>
        <w:t xml:space="preserve"> Development</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Turn your hobby into a career</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Revamp your professional identity</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Extra job</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Make use of your commute time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Get Famous</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Meet a Celebrity</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Get a Better Job</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Start a Business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14:paraId="0000000F">
      <w:pPr>
        <w:numPr>
          <w:ilvl w:val="0"/>
          <w:numId w:val="3"/>
        </w:numPr>
        <w:spacing w:after="0" w:lineRule="auto"/>
        <w:ind w:left="720" w:hanging="360"/>
        <w:contextualSpacing w:val="1"/>
        <w:rPr>
          <w:b w:val="1"/>
        </w:rPr>
      </w:pPr>
      <w:r w:rsidDel="00000000" w:rsidR="00000000" w:rsidRPr="00000000">
        <w:rPr>
          <w:b w:val="1"/>
          <w:rtl w:val="0"/>
        </w:rPr>
        <w:t xml:space="preserve"> finances Independent</w:t>
      </w:r>
    </w:p>
    <w:p w:rsidR="00000000" w:rsidDel="00000000" w:rsidP="00000000" w:rsidRDefault="00000000" w:rsidRPr="00000000" w14:paraId="00000010">
      <w:pPr>
        <w:numPr>
          <w:ilvl w:val="0"/>
          <w:numId w:val="1"/>
        </w:numPr>
        <w:spacing w:after="0" w:lineRule="auto"/>
        <w:ind w:left="720" w:firstLine="413.8582677165351"/>
        <w:contextualSpacing w:val="1"/>
        <w:rPr/>
      </w:pPr>
      <w:r w:rsidDel="00000000" w:rsidR="00000000" w:rsidRPr="00000000">
        <w:rPr>
          <w:rtl w:val="0"/>
        </w:rPr>
        <w:t xml:space="preserve">Earn more money</w:t>
      </w:r>
    </w:p>
    <w:p w:rsidR="00000000" w:rsidDel="00000000" w:rsidP="00000000" w:rsidRDefault="00000000" w:rsidRPr="00000000" w14:paraId="00000011">
      <w:pPr>
        <w:numPr>
          <w:ilvl w:val="0"/>
          <w:numId w:val="1"/>
        </w:numPr>
        <w:spacing w:after="0" w:lineRule="auto"/>
        <w:ind w:left="720" w:firstLine="413.8582677165351"/>
        <w:contextualSpacing w:val="1"/>
        <w:rPr/>
      </w:pPr>
      <w:r w:rsidDel="00000000" w:rsidR="00000000" w:rsidRPr="00000000">
        <w:rPr>
          <w:rtl w:val="0"/>
        </w:rPr>
        <w:t xml:space="preserve">Get out of debt</w:t>
      </w:r>
    </w:p>
    <w:p w:rsidR="00000000" w:rsidDel="00000000" w:rsidP="00000000" w:rsidRDefault="00000000" w:rsidRPr="00000000" w14:paraId="00000012">
      <w:pPr>
        <w:numPr>
          <w:ilvl w:val="0"/>
          <w:numId w:val="1"/>
        </w:numPr>
        <w:spacing w:after="0" w:lineRule="auto"/>
        <w:ind w:left="720" w:firstLine="413.8582677165351"/>
        <w:contextualSpacing w:val="1"/>
        <w:rPr/>
      </w:pPr>
      <w:r w:rsidDel="00000000" w:rsidR="00000000" w:rsidRPr="00000000">
        <w:rPr>
          <w:rtl w:val="0"/>
        </w:rPr>
        <w:t xml:space="preserve">Start saving money</w:t>
      </w:r>
    </w:p>
    <w:p w:rsidR="00000000" w:rsidDel="00000000" w:rsidP="00000000" w:rsidRDefault="00000000" w:rsidRPr="00000000" w14:paraId="00000013">
      <w:pPr>
        <w:numPr>
          <w:ilvl w:val="0"/>
          <w:numId w:val="1"/>
        </w:numPr>
        <w:spacing w:after="0" w:lineRule="auto"/>
        <w:ind w:left="720" w:firstLine="413.8582677165351"/>
        <w:contextualSpacing w:val="1"/>
        <w:rPr/>
      </w:pPr>
      <w:r w:rsidDel="00000000" w:rsidR="00000000" w:rsidRPr="00000000">
        <w:rPr>
          <w:rtl w:val="0"/>
        </w:rPr>
        <w:t xml:space="preserve">Start budgeting</w:t>
      </w:r>
    </w:p>
    <w:p w:rsidR="00000000" w:rsidDel="00000000" w:rsidP="00000000" w:rsidRDefault="00000000" w:rsidRPr="00000000" w14:paraId="00000014">
      <w:pPr>
        <w:numPr>
          <w:ilvl w:val="0"/>
          <w:numId w:val="1"/>
        </w:numPr>
        <w:spacing w:after="0" w:lineRule="auto"/>
        <w:ind w:left="720" w:firstLine="413.8582677165351"/>
        <w:contextualSpacing w:val="1"/>
        <w:rPr/>
      </w:pPr>
      <w:r w:rsidDel="00000000" w:rsidR="00000000" w:rsidRPr="00000000">
        <w:rPr>
          <w:rtl w:val="0"/>
        </w:rPr>
        <w:t xml:space="preserve">Be more rational, economic</w:t>
      </w:r>
    </w:p>
    <w:p w:rsidR="00000000" w:rsidDel="00000000" w:rsidP="00000000" w:rsidRDefault="00000000" w:rsidRPr="00000000" w14:paraId="00000015">
      <w:pPr>
        <w:numPr>
          <w:ilvl w:val="0"/>
          <w:numId w:val="1"/>
        </w:numPr>
        <w:spacing w:after="0" w:lineRule="auto"/>
        <w:ind w:left="720" w:firstLine="413.8582677165351"/>
        <w:contextualSpacing w:val="1"/>
        <w:rPr/>
      </w:pPr>
      <w:r w:rsidDel="00000000" w:rsidR="00000000" w:rsidRPr="00000000">
        <w:rPr>
          <w:rtl w:val="0"/>
        </w:rPr>
        <w:t xml:space="preserve">Buy or Sell a House</w:t>
      </w:r>
    </w:p>
    <w:p w:rsidR="00000000" w:rsidDel="00000000" w:rsidP="00000000" w:rsidRDefault="00000000" w:rsidRPr="00000000" w14:paraId="00000016">
      <w:pPr>
        <w:numPr>
          <w:ilvl w:val="0"/>
          <w:numId w:val="1"/>
        </w:numPr>
        <w:spacing w:after="0" w:lineRule="auto"/>
        <w:ind w:left="720" w:firstLine="413.8582677165351"/>
        <w:contextualSpacing w:val="1"/>
        <w:rPr/>
      </w:pPr>
      <w:r w:rsidDel="00000000" w:rsidR="00000000" w:rsidRPr="00000000">
        <w:rPr>
          <w:rtl w:val="0"/>
        </w:rPr>
        <w:t xml:space="preserve">Get Insurance</w:t>
      </w:r>
      <w:r w:rsidDel="00000000" w:rsidR="00000000" w:rsidRPr="00000000">
        <w:rPr>
          <w:rtl w:val="0"/>
        </w:rPr>
      </w:r>
    </w:p>
    <w:p w:rsidR="00000000" w:rsidDel="00000000" w:rsidP="00000000" w:rsidRDefault="00000000" w:rsidRPr="00000000" w14:paraId="00000017">
      <w:pPr>
        <w:spacing w:after="0" w:lineRule="auto"/>
        <w:contextualSpacing w:val="0"/>
        <w:rPr/>
      </w:pPr>
      <w:r w:rsidDel="00000000" w:rsidR="00000000" w:rsidRPr="00000000">
        <w:rPr>
          <w:rtl w:val="0"/>
        </w:rPr>
      </w:r>
    </w:p>
    <w:p w:rsidR="00000000" w:rsidDel="00000000" w:rsidP="00000000" w:rsidRDefault="00000000" w:rsidRPr="00000000" w14:paraId="00000018">
      <w:pPr>
        <w:numPr>
          <w:ilvl w:val="0"/>
          <w:numId w:val="3"/>
        </w:numPr>
        <w:spacing w:after="0" w:lineRule="auto"/>
        <w:ind w:left="720" w:hanging="360"/>
        <w:contextualSpacing w:val="1"/>
        <w:rPr>
          <w:b w:val="1"/>
        </w:rPr>
      </w:pPr>
      <w:r w:rsidDel="00000000" w:rsidR="00000000" w:rsidRPr="00000000">
        <w:rPr>
          <w:b w:val="1"/>
          <w:rtl w:val="0"/>
        </w:rPr>
        <w:t xml:space="preserve"> studying?</w:t>
      </w:r>
      <w:r w:rsidDel="00000000" w:rsidR="00000000" w:rsidRPr="00000000">
        <w:rPr>
          <w:b w:val="1"/>
          <w:color w:val="ff0000"/>
          <w:rtl w:val="0"/>
        </w:rPr>
        <w:t xml:space="preserve">/ education?</w:t>
      </w:r>
    </w:p>
    <w:p w:rsidR="00000000" w:rsidDel="00000000" w:rsidP="00000000" w:rsidRDefault="00000000" w:rsidRPr="00000000" w14:paraId="00000019">
      <w:pPr>
        <w:numPr>
          <w:ilvl w:val="0"/>
          <w:numId w:val="4"/>
        </w:numPr>
        <w:spacing w:after="0" w:lineRule="auto"/>
        <w:ind w:left="720" w:firstLine="413.8582677165351"/>
        <w:contextualSpacing w:val="1"/>
        <w:rPr/>
      </w:pPr>
      <w:r w:rsidDel="00000000" w:rsidR="00000000" w:rsidRPr="00000000">
        <w:rPr>
          <w:rtl w:val="0"/>
        </w:rPr>
        <w:t xml:space="preserve">Learn a new language, Pick up </w:t>
      </w:r>
      <w:r w:rsidDel="00000000" w:rsidR="00000000" w:rsidRPr="00000000">
        <w:rPr>
          <w:u w:val="single"/>
          <w:rtl w:val="0"/>
        </w:rPr>
        <w:t xml:space="preserve">useful skills(</w:t>
      </w:r>
      <w:r w:rsidDel="00000000" w:rsidR="00000000" w:rsidRPr="00000000">
        <w:rPr>
          <w:rtl w:val="0"/>
        </w:rPr>
        <w:t xml:space="preserve"> Learn to cook, Learn how to be more self-reliant, Learn how to defend yourself)</w:t>
      </w:r>
      <w:r w:rsidDel="00000000" w:rsidR="00000000" w:rsidRPr="00000000">
        <w:rPr>
          <w:rtl w:val="0"/>
        </w:rPr>
      </w:r>
    </w:p>
    <w:p w:rsidR="00000000" w:rsidDel="00000000" w:rsidP="00000000" w:rsidRDefault="00000000" w:rsidRPr="00000000" w14:paraId="0000001A">
      <w:pPr>
        <w:numPr>
          <w:ilvl w:val="0"/>
          <w:numId w:val="4"/>
        </w:numPr>
        <w:spacing w:after="0" w:lineRule="auto"/>
        <w:ind w:left="720" w:firstLine="413.8582677165351"/>
        <w:contextualSpacing w:val="1"/>
        <w:rPr>
          <w:u w:val="none"/>
        </w:rPr>
      </w:pPr>
      <w:r w:rsidDel="00000000" w:rsidR="00000000" w:rsidRPr="00000000">
        <w:rPr>
          <w:rtl w:val="0"/>
        </w:rPr>
        <w:t xml:space="preserve">pick up  fun hobbies</w:t>
      </w:r>
    </w:p>
    <w:p w:rsidR="00000000" w:rsidDel="00000000" w:rsidP="00000000" w:rsidRDefault="00000000" w:rsidRPr="00000000" w14:paraId="0000001B">
      <w:pPr>
        <w:numPr>
          <w:ilvl w:val="0"/>
          <w:numId w:val="4"/>
        </w:numPr>
        <w:spacing w:after="0" w:lineRule="auto"/>
        <w:ind w:left="720" w:firstLine="413.8582677165351"/>
        <w:contextualSpacing w:val="1"/>
        <w:rPr/>
      </w:pPr>
      <w:r w:rsidDel="00000000" w:rsidR="00000000" w:rsidRPr="00000000">
        <w:rPr>
          <w:rtl w:val="0"/>
        </w:rPr>
        <w:t xml:space="preserve">Learn more about art, music, culture etc</w:t>
      </w:r>
    </w:p>
    <w:p w:rsidR="00000000" w:rsidDel="00000000" w:rsidP="00000000" w:rsidRDefault="00000000" w:rsidRPr="00000000" w14:paraId="0000001C">
      <w:pPr>
        <w:numPr>
          <w:ilvl w:val="0"/>
          <w:numId w:val="4"/>
        </w:numPr>
        <w:spacing w:after="0" w:lineRule="auto"/>
        <w:ind w:left="720" w:firstLine="413.8582677165351"/>
        <w:contextualSpacing w:val="1"/>
        <w:rPr/>
      </w:pPr>
      <w:r w:rsidDel="00000000" w:rsidR="00000000" w:rsidRPr="00000000">
        <w:rPr>
          <w:rtl w:val="0"/>
        </w:rPr>
        <w:t xml:space="preserve">Learn how to defend yourself</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Improve self: Reinvent yourself   </w:t>
      </w:r>
      <w:r w:rsidDel="00000000" w:rsidR="00000000" w:rsidRPr="00000000">
        <w:rPr>
          <w:b w:val="1"/>
          <w:i w:val="0"/>
          <w:smallCaps w:val="0"/>
          <w:strike w:val="0"/>
          <w:color w:val="ff0000"/>
          <w:sz w:val="22"/>
          <w:szCs w:val="22"/>
          <w:u w:val="none"/>
          <w:shd w:fill="auto" w:val="clear"/>
          <w:vertAlign w:val="baseline"/>
          <w:rtl w:val="0"/>
        </w:rPr>
        <w:t xml:space="preserve">（</w:t>
      </w:r>
      <w:r w:rsidDel="00000000" w:rsidR="00000000" w:rsidRPr="00000000">
        <w:rPr>
          <w:b w:val="1"/>
          <w:color w:val="ff0000"/>
          <w:rtl w:val="0"/>
        </w:rPr>
        <w:t xml:space="preserve">personal development）</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del w:author="Kellyfangfang" w:id="0" w:date="2018-03-02T17:13:31Z"/>
        </w:rPr>
      </w:pPr>
      <w:del w:author="Kellyfangfang" w:id="0" w:date="2018-03-02T17:13:31Z">
        <w:r w:rsidDel="00000000" w:rsidR="00000000" w:rsidRPr="00000000">
          <w:rPr>
            <w:i w:val="0"/>
            <w:smallCaps w:val="0"/>
            <w:strike w:val="0"/>
            <w:color w:val="000000"/>
            <w:sz w:val="22"/>
            <w:szCs w:val="22"/>
            <w:u w:val="none"/>
            <w:shd w:fill="auto" w:val="clear"/>
            <w:vertAlign w:val="baseline"/>
            <w:rtl w:val="0"/>
          </w:rPr>
          <w:delText xml:space="preserve">Socializing Become more social   </w:delText>
        </w:r>
        <w:r w:rsidDel="00000000" w:rsidR="00000000" w:rsidRPr="00000000">
          <w:rPr>
            <w:i w:val="0"/>
            <w:smallCaps w:val="0"/>
            <w:strike w:val="0"/>
            <w:color w:val="ff0000"/>
            <w:sz w:val="22"/>
            <w:szCs w:val="22"/>
            <w:u w:val="none"/>
            <w:shd w:fill="auto" w:val="clear"/>
            <w:vertAlign w:val="baseline"/>
            <w:rtl w:val="0"/>
          </w:rPr>
          <w:delText xml:space="preserve">X</w:delText>
        </w:r>
      </w:del>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1155cc"/>
          <w:sz w:val="22"/>
          <w:szCs w:val="22"/>
          <w:shd w:fill="auto" w:val="clear"/>
          <w:vertAlign w:val="baseline"/>
        </w:rPr>
      </w:pPr>
      <w:r w:rsidDel="00000000" w:rsidR="00000000" w:rsidRPr="00000000">
        <w:rPr>
          <w:i w:val="0"/>
          <w:smallCaps w:val="0"/>
          <w:strike w:val="0"/>
          <w:color w:val="1155cc"/>
          <w:sz w:val="22"/>
          <w:szCs w:val="22"/>
          <w:u w:val="none"/>
          <w:shd w:fill="auto" w:val="clear"/>
          <w:vertAlign w:val="baseline"/>
          <w:rtl w:val="0"/>
        </w:rPr>
        <w:t xml:space="preserve">Become more active, Get a Mentor</w:t>
      </w:r>
      <w:r w:rsidDel="00000000" w:rsidR="00000000" w:rsidRPr="00000000">
        <w:rPr>
          <w:color w:val="1155cc"/>
          <w:rtl w:val="0"/>
        </w:rPr>
        <w:t xml:space="preserve">, </w:t>
      </w:r>
      <w:r w:rsidDel="00000000" w:rsidR="00000000" w:rsidRPr="00000000">
        <w:rPr>
          <w:i w:val="0"/>
          <w:smallCaps w:val="0"/>
          <w:strike w:val="0"/>
          <w:color w:val="1155cc"/>
          <w:sz w:val="22"/>
          <w:szCs w:val="22"/>
          <w:u w:val="none"/>
          <w:shd w:fill="auto" w:val="clear"/>
          <w:vertAlign w:val="baseline"/>
          <w:rtl w:val="0"/>
        </w:rPr>
        <w:t xml:space="preserve">Become more confident and take some/ more chances, </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1155cc"/>
          <w:sz w:val="22"/>
          <w:szCs w:val="22"/>
          <w:shd w:fill="auto" w:val="clear"/>
          <w:vertAlign w:val="baseline"/>
        </w:rPr>
      </w:pPr>
      <w:r w:rsidDel="00000000" w:rsidR="00000000" w:rsidRPr="00000000">
        <w:rPr>
          <w:color w:val="1155cc"/>
          <w:rtl w:val="0"/>
        </w:rPr>
        <w:t xml:space="preserve">Become more organized, </w:t>
      </w:r>
      <w:r w:rsidDel="00000000" w:rsidR="00000000" w:rsidRPr="00000000">
        <w:rPr>
          <w:color w:val="0b5394"/>
          <w:rtl w:val="0"/>
        </w:rPr>
        <w:t xml:space="preserve">Start being more responsible, </w:t>
      </w:r>
      <w:r w:rsidDel="00000000" w:rsidR="00000000" w:rsidRPr="00000000">
        <w:rPr>
          <w:rtl w:val="0"/>
        </w:rPr>
        <w:t xml:space="preserve">Stop procrastinating, Stop being late all the time</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1155cc"/>
          <w:sz w:val="22"/>
          <w:szCs w:val="22"/>
          <w:shd w:fill="auto" w:val="clear"/>
          <w:vertAlign w:val="baseline"/>
        </w:rPr>
      </w:pPr>
      <w:commentRangeStart w:id="0"/>
      <w:r w:rsidDel="00000000" w:rsidR="00000000" w:rsidRPr="00000000">
        <w:rPr>
          <w:i w:val="0"/>
          <w:smallCaps w:val="0"/>
          <w:strike w:val="0"/>
          <w:color w:val="1155cc"/>
          <w:sz w:val="22"/>
          <w:szCs w:val="22"/>
          <w:u w:val="none"/>
          <w:shd w:fill="auto" w:val="clear"/>
          <w:vertAlign w:val="baseline"/>
          <w:rtl w:val="0"/>
        </w:rPr>
        <w:t xml:space="preserve">Become more polite (</w:t>
      </w:r>
      <w:r w:rsidDel="00000000" w:rsidR="00000000" w:rsidRPr="00000000">
        <w:rPr>
          <w:color w:val="1155cc"/>
          <w:rtl w:val="0"/>
        </w:rPr>
        <w:t xml:space="preserve">Stop Judging People)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numPr>
          <w:ilvl w:val="1"/>
          <w:numId w:val="3"/>
        </w:numPr>
        <w:spacing w:after="0" w:lineRule="auto"/>
        <w:ind w:left="1440" w:hanging="360"/>
        <w:contextualSpacing w:val="1"/>
        <w:rPr/>
      </w:pPr>
      <w:r w:rsidDel="00000000" w:rsidR="00000000" w:rsidRPr="00000000">
        <w:rPr>
          <w:rtl w:val="0"/>
        </w:rPr>
        <w:t xml:space="preserve">Learn to let go of grudges and avoid moping</w:t>
      </w:r>
    </w:p>
    <w:p w:rsidR="00000000" w:rsidDel="00000000" w:rsidP="00000000" w:rsidRDefault="00000000" w:rsidRPr="00000000" w14:paraId="00000024">
      <w:pPr>
        <w:numPr>
          <w:ilvl w:val="1"/>
          <w:numId w:val="3"/>
        </w:numPr>
        <w:spacing w:after="0" w:lineRule="auto"/>
        <w:ind w:left="1440" w:hanging="360"/>
        <w:contextualSpacing w:val="1"/>
        <w:rPr/>
      </w:pPr>
      <w:r w:rsidDel="00000000" w:rsidR="00000000" w:rsidRPr="00000000">
        <w:rPr>
          <w:rtl w:val="0"/>
        </w:rPr>
        <w:t xml:space="preserve">Improve your concentration and mental skills</w:t>
      </w:r>
    </w:p>
    <w:p w:rsidR="00000000" w:rsidDel="00000000" w:rsidP="00000000" w:rsidRDefault="00000000" w:rsidRPr="00000000" w14:paraId="00000025">
      <w:pPr>
        <w:numPr>
          <w:ilvl w:val="1"/>
          <w:numId w:val="3"/>
        </w:numPr>
        <w:spacing w:after="0" w:lineRule="auto"/>
        <w:ind w:left="1440" w:hanging="360"/>
        <w:contextualSpacing w:val="1"/>
        <w:rPr/>
      </w:pPr>
      <w:r w:rsidDel="00000000" w:rsidR="00000000" w:rsidRPr="00000000">
        <w:rPr>
          <w:rtl w:val="0"/>
        </w:rPr>
        <w:t xml:space="preserve">Learn how to be more self-reliant</w:t>
      </w:r>
      <w:r w:rsidDel="00000000" w:rsidR="00000000" w:rsidRPr="00000000">
        <w:rPr>
          <w:rtl w:val="0"/>
        </w:rPr>
      </w:r>
    </w:p>
    <w:p w:rsidR="00000000" w:rsidDel="00000000" w:rsidP="00000000" w:rsidRDefault="00000000" w:rsidRPr="00000000" w14:paraId="00000026">
      <w:pPr>
        <w:numPr>
          <w:ilvl w:val="1"/>
          <w:numId w:val="3"/>
        </w:numPr>
        <w:spacing w:after="0" w:lineRule="auto"/>
        <w:ind w:left="1440" w:hanging="360"/>
        <w:contextualSpacing w:val="1"/>
        <w:rPr/>
      </w:pPr>
      <w:r w:rsidDel="00000000" w:rsidR="00000000" w:rsidRPr="00000000">
        <w:rPr>
          <w:rtl w:val="0"/>
        </w:rPr>
        <w:t xml:space="preserve">Become tidier</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Learn how to dress with style</w:t>
      </w:r>
    </w:p>
    <w:p w:rsidR="00000000" w:rsidDel="00000000" w:rsidP="00000000" w:rsidRDefault="00000000" w:rsidRPr="00000000" w14:paraId="00000028">
      <w:pPr>
        <w:numPr>
          <w:ilvl w:val="1"/>
          <w:numId w:val="3"/>
        </w:numPr>
        <w:spacing w:after="0" w:lineRule="auto"/>
        <w:ind w:left="1440" w:hanging="360"/>
        <w:contextualSpacing w:val="1"/>
        <w:rPr/>
      </w:pPr>
      <w:r w:rsidDel="00000000" w:rsidR="00000000" w:rsidRPr="00000000">
        <w:rPr>
          <w:rtl w:val="0"/>
        </w:rPr>
        <w:t xml:space="preserve">Follow a skincare routine</w:t>
      </w:r>
    </w:p>
    <w:p w:rsidR="00000000" w:rsidDel="00000000" w:rsidP="00000000" w:rsidRDefault="00000000" w:rsidRPr="00000000" w14:paraId="00000029">
      <w:pPr>
        <w:numPr>
          <w:ilvl w:val="1"/>
          <w:numId w:val="3"/>
        </w:numPr>
        <w:spacing w:after="0" w:lineRule="auto"/>
        <w:ind w:left="1440" w:hanging="360"/>
        <w:contextualSpacing w:val="1"/>
        <w:rPr/>
      </w:pPr>
      <w:r w:rsidDel="00000000" w:rsidR="00000000" w:rsidRPr="00000000">
        <w:rPr>
          <w:rtl w:val="0"/>
        </w:rPr>
        <w:t xml:space="preserve">Stick to the good healthy habits you’ve developed</w:t>
      </w:r>
    </w:p>
    <w:p w:rsidR="00000000" w:rsidDel="00000000" w:rsidP="00000000" w:rsidRDefault="00000000" w:rsidRPr="00000000" w14:paraId="0000002A">
      <w:pPr>
        <w:numPr>
          <w:ilvl w:val="1"/>
          <w:numId w:val="3"/>
        </w:numPr>
        <w:spacing w:after="0" w:lineRule="auto"/>
        <w:ind w:left="1440" w:hanging="360"/>
        <w:contextualSpacing w:val="1"/>
        <w:rPr/>
      </w:pPr>
      <w:r w:rsidDel="00000000" w:rsidR="00000000" w:rsidRPr="00000000">
        <w:rPr>
          <w:rtl w:val="0"/>
        </w:rPr>
        <w:t xml:space="preserve">Listen to My Favorite Music More</w:t>
      </w:r>
    </w:p>
    <w:p w:rsidR="00000000" w:rsidDel="00000000" w:rsidP="00000000" w:rsidRDefault="00000000" w:rsidRPr="00000000" w14:paraId="0000002B">
      <w:pPr>
        <w:numPr>
          <w:ilvl w:val="1"/>
          <w:numId w:val="3"/>
        </w:numPr>
        <w:spacing w:after="0" w:lineRule="auto"/>
        <w:ind w:left="1440" w:hanging="360"/>
        <w:contextualSpacing w:val="1"/>
        <w:rPr/>
      </w:pPr>
      <w:r w:rsidDel="00000000" w:rsidR="00000000" w:rsidRPr="00000000">
        <w:rPr>
          <w:rtl w:val="0"/>
        </w:rPr>
        <w:t xml:space="preserve">Start writing a book/journal</w:t>
      </w:r>
    </w:p>
    <w:p w:rsidR="00000000" w:rsidDel="00000000" w:rsidP="00000000" w:rsidRDefault="00000000" w:rsidRPr="00000000" w14:paraId="0000002C">
      <w:pPr>
        <w:numPr>
          <w:ilvl w:val="1"/>
          <w:numId w:val="3"/>
        </w:numPr>
        <w:spacing w:after="0" w:lineRule="auto"/>
        <w:ind w:left="1440" w:hanging="360"/>
        <w:contextualSpacing w:val="1"/>
        <w:rPr/>
      </w:pPr>
      <w:r w:rsidDel="00000000" w:rsidR="00000000" w:rsidRPr="00000000">
        <w:rPr>
          <w:rtl w:val="0"/>
        </w:rPr>
        <w:t xml:space="preserve">Read more</w:t>
      </w:r>
    </w:p>
    <w:p w:rsidR="00000000" w:rsidDel="00000000" w:rsidP="00000000" w:rsidRDefault="00000000" w:rsidRPr="00000000" w14:paraId="0000002D">
      <w:pPr>
        <w:numPr>
          <w:ilvl w:val="1"/>
          <w:numId w:val="3"/>
        </w:numPr>
        <w:spacing w:after="0" w:lineRule="auto"/>
        <w:ind w:left="1440" w:hanging="360"/>
        <w:contextualSpacing w:val="1"/>
        <w:rPr/>
      </w:pPr>
      <w:r w:rsidDel="00000000" w:rsidR="00000000" w:rsidRPr="00000000">
        <w:rPr>
          <w:rtl w:val="0"/>
        </w:rPr>
        <w:t xml:space="preserve">Travel more and see the world</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Adopt a cute pet</w:t>
      </w:r>
    </w:p>
    <w:p w:rsidR="00000000" w:rsidDel="00000000" w:rsidP="00000000" w:rsidRDefault="00000000" w:rsidRPr="00000000" w14:paraId="0000002F">
      <w:pPr>
        <w:numPr>
          <w:ilvl w:val="1"/>
          <w:numId w:val="3"/>
        </w:numPr>
        <w:ind w:left="1440" w:hanging="360"/>
        <w:contextualSpacing w:val="1"/>
        <w:rPr/>
      </w:pPr>
      <w:r w:rsidDel="00000000" w:rsidR="00000000" w:rsidRPr="00000000">
        <w:rPr>
          <w:rtl w:val="0"/>
        </w:rPr>
        <w:t xml:space="preserve">Recycle More</w:t>
      </w:r>
    </w:p>
    <w:p w:rsidR="00000000" w:rsidDel="00000000" w:rsidP="00000000" w:rsidRDefault="00000000" w:rsidRPr="00000000" w14:paraId="00000030">
      <w:pPr>
        <w:numPr>
          <w:ilvl w:val="1"/>
          <w:numId w:val="3"/>
        </w:numPr>
        <w:spacing w:after="0" w:lineRule="auto"/>
        <w:ind w:left="1440" w:hanging="360"/>
        <w:contextualSpacing w:val="1"/>
        <w:rPr/>
      </w:pPr>
      <w:r w:rsidDel="00000000" w:rsidR="00000000" w:rsidRPr="00000000">
        <w:rPr>
          <w:rtl w:val="0"/>
        </w:rPr>
        <w:t xml:space="preserve">Spend less time on social media, games,TV</w:t>
      </w:r>
    </w:p>
    <w:p w:rsidR="00000000" w:rsidDel="00000000" w:rsidP="00000000" w:rsidRDefault="00000000" w:rsidRPr="00000000" w14:paraId="00000031">
      <w:pPr>
        <w:numPr>
          <w:ilvl w:val="1"/>
          <w:numId w:val="3"/>
        </w:numPr>
        <w:spacing w:after="0" w:lineRule="auto"/>
        <w:ind w:left="1440" w:hanging="360"/>
        <w:contextualSpacing w:val="1"/>
        <w:rPr/>
      </w:pPr>
      <w:r w:rsidDel="00000000" w:rsidR="00000000" w:rsidRPr="00000000">
        <w:rPr>
          <w:rtl w:val="0"/>
        </w:rPr>
        <w:t xml:space="preserve">Volunteer and give more to charity, Have more compassion</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Start being more creative, Start expressing yourself artistically</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Find Nirvana/Enlightenment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b w:val="1"/>
          <w:color w:val="ff0000"/>
        </w:rPr>
      </w:pPr>
      <w:r w:rsidDel="00000000" w:rsidR="00000000" w:rsidRPr="00000000">
        <w:rPr>
          <w:b w:val="1"/>
          <w:color w:val="ff0000"/>
          <w:rtl w:val="0"/>
        </w:rPr>
        <w:t xml:space="preserve">6.  Social Interactions</w:t>
      </w:r>
    </w:p>
    <w:p w:rsidR="00000000" w:rsidDel="00000000" w:rsidP="00000000" w:rsidRDefault="00000000" w:rsidRPr="00000000" w14:paraId="00000036">
      <w:pPr>
        <w:numPr>
          <w:ilvl w:val="0"/>
          <w:numId w:val="2"/>
        </w:numPr>
        <w:spacing w:after="0" w:lineRule="auto"/>
        <w:ind w:left="1440" w:hanging="360"/>
        <w:contextualSpacing w:val="1"/>
        <w:rPr>
          <w:b w:val="1"/>
          <w:color w:val="ff0000"/>
          <w:u w:val="none"/>
        </w:rPr>
      </w:pPr>
      <w:r w:rsidDel="00000000" w:rsidR="00000000" w:rsidRPr="00000000">
        <w:rPr>
          <w:b w:val="1"/>
          <w:color w:val="ff0000"/>
          <w:rtl w:val="0"/>
        </w:rPr>
        <w:t xml:space="preserve">Spend more time with the people that matter</w:t>
      </w:r>
    </w:p>
    <w:p w:rsidR="00000000" w:rsidDel="00000000" w:rsidP="00000000" w:rsidRDefault="00000000" w:rsidRPr="00000000" w14:paraId="00000037">
      <w:pPr>
        <w:spacing w:after="0" w:lineRule="auto"/>
        <w:ind w:left="720" w:firstLine="0"/>
        <w:contextualSpacing w:val="0"/>
        <w:rPr>
          <w:color w:val="ff0000"/>
        </w:rPr>
      </w:pPr>
      <w:r w:rsidDel="00000000" w:rsidR="00000000" w:rsidRPr="00000000">
        <w:rPr>
          <w:b w:val="1"/>
          <w:color w:val="ff0000"/>
          <w:rtl w:val="0"/>
        </w:rPr>
        <w:t xml:space="preserve">       b.    Start remembering important dates</w:t>
      </w:r>
      <w:r w:rsidDel="00000000" w:rsidR="00000000" w:rsidRPr="00000000">
        <w:rPr>
          <w:rtl w:val="0"/>
        </w:rPr>
      </w:r>
    </w:p>
    <w:p w:rsidR="00000000" w:rsidDel="00000000" w:rsidP="00000000" w:rsidRDefault="00000000" w:rsidRPr="00000000" w14:paraId="00000038">
      <w:pPr>
        <w:spacing w:after="0" w:lineRule="auto"/>
        <w:ind w:left="720" w:firstLine="0"/>
        <w:contextualSpacing w:val="0"/>
        <w:rPr>
          <w:b w:val="1"/>
          <w:color w:val="ff0000"/>
        </w:rPr>
      </w:pPr>
      <w:r w:rsidDel="00000000" w:rsidR="00000000" w:rsidRPr="00000000">
        <w:rPr>
          <w:b w:val="1"/>
          <w:color w:val="ff0000"/>
          <w:rtl w:val="0"/>
        </w:rPr>
        <w:t xml:space="preserve">       c.     Find a significant other</w:t>
      </w:r>
    </w:p>
    <w:p w:rsidR="00000000" w:rsidDel="00000000" w:rsidP="00000000" w:rsidRDefault="00000000" w:rsidRPr="00000000" w14:paraId="00000039">
      <w:pPr>
        <w:spacing w:after="0" w:lineRule="auto"/>
        <w:ind w:left="720" w:firstLine="0"/>
        <w:contextualSpacing w:val="0"/>
        <w:rPr>
          <w:b w:val="1"/>
          <w:color w:val="ff0000"/>
        </w:rPr>
      </w:pPr>
      <w:r w:rsidDel="00000000" w:rsidR="00000000" w:rsidRPr="00000000">
        <w:rPr>
          <w:b w:val="1"/>
          <w:color w:val="ff0000"/>
          <w:rtl w:val="0"/>
        </w:rPr>
        <w:t xml:space="preserve">       d.    Get over an ex</w:t>
      </w:r>
    </w:p>
    <w:p w:rsidR="00000000" w:rsidDel="00000000" w:rsidP="00000000" w:rsidRDefault="00000000" w:rsidRPr="00000000" w14:paraId="0000003A">
      <w:pPr>
        <w:spacing w:after="0" w:lineRule="auto"/>
        <w:ind w:left="720" w:firstLine="0"/>
        <w:contextualSpacing w:val="0"/>
        <w:rPr>
          <w:b w:val="1"/>
          <w:color w:val="ff0000"/>
        </w:rPr>
      </w:pPr>
      <w:r w:rsidDel="00000000" w:rsidR="00000000" w:rsidRPr="00000000">
        <w:rPr>
          <w:b w:val="1"/>
          <w:color w:val="ff0000"/>
          <w:rtl w:val="0"/>
        </w:rPr>
        <w:t xml:space="preserve">       f.      Make  new friends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color w:val="ff000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a significant other, Have better sex, Get over an ex, Become more romantic, Start remembering important dates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https://www.nytimes.com/guides/smarterliving/resolution-ideas</w:t>
        </w:r>
      </w:hyperlink>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https://www.lifehack.org/articles/communication/50-new-years-resolution-ideas-and-how-achieve-each-them.html</w:t>
        </w:r>
      </w:hyperlink>
      <w:r w:rsidDel="00000000" w:rsidR="00000000" w:rsidRPr="00000000">
        <w:rPr>
          <w:rtl w:val="0"/>
        </w:rPr>
      </w:r>
    </w:p>
    <w:p w:rsidR="00000000" w:rsidDel="00000000" w:rsidP="00000000" w:rsidRDefault="00000000" w:rsidRPr="00000000" w14:paraId="00000041">
      <w:pPr>
        <w:contextualSpacing w:val="0"/>
        <w:rPr>
          <w:b w:val="0"/>
        </w:rPr>
      </w:pPr>
      <w:r w:rsidDel="00000000" w:rsidR="00000000" w:rsidRPr="00000000">
        <w:rPr>
          <w:b w:val="0"/>
          <w:rtl w:val="0"/>
        </w:rPr>
        <w:t xml:space="preserve">http://www.mydomaine.com/real-life-love-stories</w:t>
      </w:r>
    </w:p>
    <w:p w:rsidR="00000000" w:rsidDel="00000000" w:rsidP="00000000" w:rsidRDefault="00000000" w:rsidRPr="00000000" w14:paraId="00000042">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fangfang" w:id="0" w:date="2018-03-02T17:09:06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summarize a more general statement for these blue items?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guides/smarterliving/resolution-ideas" TargetMode="External"/><Relationship Id="rId8" Type="http://schemas.openxmlformats.org/officeDocument/2006/relationships/hyperlink" Target="https://www.lifehack.org/articles/communication/50-new-years-resolution-ideas-and-how-achieve-each-th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